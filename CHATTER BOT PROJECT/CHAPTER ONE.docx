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90" w:rsidRPr="006E02E9" w:rsidRDefault="00425490" w:rsidP="00E34C73">
      <w:pPr>
        <w:spacing w:line="480" w:lineRule="auto"/>
        <w:jc w:val="center"/>
        <w:rPr>
          <w:rFonts w:ascii="Times New Roman" w:hAnsi="Times New Roman" w:cs="Times New Roman"/>
          <w:b/>
          <w:sz w:val="28"/>
          <w:szCs w:val="28"/>
        </w:rPr>
      </w:pPr>
    </w:p>
    <w:p w:rsidR="00A4794A" w:rsidRPr="008F5532" w:rsidRDefault="003B2DA0" w:rsidP="008F5532">
      <w:pPr>
        <w:spacing w:line="480" w:lineRule="auto"/>
        <w:jc w:val="center"/>
        <w:rPr>
          <w:ins w:id="0" w:author="orsaater" w:date="2022-01-31T20:59:00Z"/>
          <w:rFonts w:ascii="Times New Roman" w:hAnsi="Times New Roman" w:cs="Times New Roman"/>
          <w:b/>
          <w:sz w:val="36"/>
          <w:szCs w:val="32"/>
        </w:rPr>
      </w:pPr>
      <w:r>
        <w:rPr>
          <w:rFonts w:ascii="Times New Roman" w:hAnsi="Times New Roman" w:cs="Times New Roman"/>
          <w:b/>
          <w:sz w:val="36"/>
          <w:szCs w:val="32"/>
        </w:rPr>
        <w:t>AN ANDROID BASED CONVERSATIONAL CHATTERBOT SYSTEM FOR T</w:t>
      </w:r>
      <w:r w:rsidR="008F5532">
        <w:rPr>
          <w:rFonts w:ascii="Times New Roman" w:hAnsi="Times New Roman" w:cs="Times New Roman"/>
          <w:b/>
          <w:sz w:val="36"/>
          <w:szCs w:val="32"/>
        </w:rPr>
        <w:t xml:space="preserve">HE DOMAIN OF NETWORK SECURITY  </w:t>
      </w:r>
      <w:ins w:id="1" w:author="orsaater" w:date="2022-01-31T20:59:00Z">
        <w:r w:rsidR="00A4794A">
          <w:rPr>
            <w:rFonts w:ascii="Times New Roman" w:hAnsi="Times New Roman" w:cs="Times New Roman"/>
            <w:b/>
            <w:sz w:val="28"/>
            <w:szCs w:val="28"/>
          </w:rPr>
          <w:br w:type="page"/>
        </w:r>
      </w:ins>
    </w:p>
    <w:p w:rsidR="00A4794A" w:rsidRPr="00E739D6" w:rsidRDefault="00E739D6" w:rsidP="00E739D6">
      <w:pPr>
        <w:spacing w:line="480" w:lineRule="auto"/>
        <w:jc w:val="center"/>
        <w:rPr>
          <w:rFonts w:ascii="Times New Roman" w:hAnsi="Times New Roman" w:cs="Times New Roman"/>
          <w:b/>
          <w:sz w:val="28"/>
          <w:szCs w:val="28"/>
        </w:rPr>
      </w:pPr>
      <w:r w:rsidRPr="00E739D6">
        <w:rPr>
          <w:rFonts w:ascii="Times New Roman" w:hAnsi="Times New Roman" w:cs="Times New Roman"/>
          <w:b/>
          <w:sz w:val="28"/>
          <w:szCs w:val="28"/>
        </w:rPr>
        <w:lastRenderedPageBreak/>
        <w:t>CHAPTER ONE</w:t>
      </w:r>
    </w:p>
    <w:p w:rsidR="00D902AF" w:rsidRPr="003E4F49" w:rsidRDefault="00D902AF" w:rsidP="00D902AF">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67528C">
        <w:rPr>
          <w:rFonts w:ascii="Times New Roman" w:hAnsi="Times New Roman" w:cs="Times New Roman"/>
          <w:b/>
          <w:sz w:val="28"/>
          <w:szCs w:val="28"/>
        </w:rPr>
        <w:t>Introduction</w:t>
      </w:r>
      <w:bookmarkStart w:id="2" w:name="_GoBack"/>
      <w:bookmarkEnd w:id="2"/>
    </w:p>
    <w:p w:rsidR="00971786" w:rsidRDefault="00A4794A" w:rsidP="00E739D6">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t xml:space="preserve">Artificial intelligent is commonly defined as the science that developed machine with the ability to interpret, learn and use to learning to achieve specific goal using an external data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DOI":"10.1177/0008125619864925","ISBN":"0008125619","author":[{"dropping-particle":"","family":"Haenlein","given":"Michael","non-dropping-particle":"","parse-names":false,"suffix":""},{"dropping-particle":"","family":"Kaplan","given":"Andreas","non-dropping-particle":"","parse-names":false,"suffix":""}],"id":"ITEM-1","issue":"June 2021","issued":{"date-parts":[["2019"]]},"title":"A Brief History of Artificial Intelligence: On the Past, Present, and Future of Artificial Intelligence","type":"article-journal"},"uris":["http://www.mendeley.com/documents/?uuid=689dbb6e-ec15-4944-8fcd-b25bc14df599"]}],"mendeley":{"formattedCitation":"(Haenlein &amp; Kaplan, 2019)","plainTextFormattedCitation":"(Haenlein &amp; Kaplan, 2019)","previouslyFormattedCitation":"(Haenlein &amp; Kaplan, 2019)"},"properties":{"noteIndex":0},"schema":"https://github.com/citation-style-language/schema/raw/master/csl-citation.json"}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(Haenlein &amp; Kaplan, 2019)</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 </w:t>
      </w:r>
      <w:r w:rsidR="00971786" w:rsidRPr="00E739D6">
        <w:rPr>
          <w:rFonts w:ascii="Times New Roman" w:hAnsi="Times New Roman" w:cs="Times New Roman"/>
          <w:sz w:val="24"/>
          <w:szCs w:val="24"/>
        </w:rPr>
        <w:t>Artificial intelligent can be broadly classify into human-inspired, analytical, and humanize artificial intelligent depending on the category of intelligent it attained (thus, the cognitive, emotional, or social intelligence). AI can also be grouped into Artificial Narrow intelligent, Artificial General Intelligent and Artificial Super Intelligent. Based on regular intervals since the year 1950’s, artificial intelligent expert as predicted that it will only take some few years to reach the Artificial General Intelligence system, which will be capable of showing characteristic that is indistinguishable from that of the humans</w:t>
      </w:r>
      <w:r w:rsidR="00E12E06" w:rsidRPr="00E739D6">
        <w:rPr>
          <w:rFonts w:ascii="Times New Roman" w:hAnsi="Times New Roman" w:cs="Times New Roman"/>
          <w:sz w:val="24"/>
          <w:szCs w:val="24"/>
        </w:rPr>
        <w:fldChar w:fldCharType="begin" w:fldLock="1"/>
      </w:r>
      <w:r w:rsidR="00B16005" w:rsidRPr="00E739D6">
        <w:rPr>
          <w:rFonts w:ascii="Times New Roman" w:hAnsi="Times New Roman" w:cs="Times New Roman"/>
          <w:sz w:val="24"/>
          <w:szCs w:val="24"/>
        </w:rPr>
        <w:instrText>ADDIN CSL_CITATION {"citationItems":[{"id":"ITEM-1","itemData":{"DOI":"10.1177/0008125619864925","ISBN":"0008125619","author":[{"dropping-particle":"","family":"Haenlein","given":"Michael","non-dropping-particle":"","parse-names":false,"suffix":""},{"dropping-particle":"","family":"Kaplan","given":"Andreas","non-dropping-particle":"","parse-names":false,"suffix":""}],"id":"ITEM-1","issue":"June 2021","issued":{"date-parts":[["2019"]]},"title":"A Brief History of Artificial Intelligence: On the Past, Present, and Future of Artificial Intelligence","type":"article-journal"},"uris":["http://www.mendeley.com/documents/?uuid=689dbb6e-ec15-4944-8fcd-b25bc14df599"]}],"mendeley":{"formattedCitation":"(Haenlein &amp; Kaplan, 2019)","plainTextFormattedCitation":"(Haenlein &amp; Kaplan, 2019)","previouslyFormattedCitation":"(Haenlein &amp; Kaplan, 2019)"},"properties":{"noteIndex":0},"schema":"https://github.com/citation-style-language/schema/raw/master/csl-citation.json"}</w:instrText>
      </w:r>
      <w:r w:rsidR="00E12E06" w:rsidRPr="00E739D6">
        <w:rPr>
          <w:rFonts w:ascii="Times New Roman" w:hAnsi="Times New Roman" w:cs="Times New Roman"/>
          <w:sz w:val="24"/>
          <w:szCs w:val="24"/>
        </w:rPr>
        <w:fldChar w:fldCharType="separate"/>
      </w:r>
      <w:r w:rsidR="00E12E06" w:rsidRPr="00E739D6">
        <w:rPr>
          <w:rFonts w:ascii="Times New Roman" w:hAnsi="Times New Roman" w:cs="Times New Roman"/>
          <w:noProof/>
          <w:sz w:val="24"/>
          <w:szCs w:val="24"/>
        </w:rPr>
        <w:t>(Haenlein &amp; Kaplan, 2019)</w:t>
      </w:r>
      <w:r w:rsidR="00E12E06" w:rsidRPr="00E739D6">
        <w:rPr>
          <w:rFonts w:ascii="Times New Roman" w:hAnsi="Times New Roman" w:cs="Times New Roman"/>
          <w:sz w:val="24"/>
          <w:szCs w:val="24"/>
        </w:rPr>
        <w:fldChar w:fldCharType="end"/>
      </w:r>
      <w:r w:rsidR="00E739D6" w:rsidRPr="00E739D6">
        <w:rPr>
          <w:rFonts w:ascii="Times New Roman" w:hAnsi="Times New Roman" w:cs="Times New Roman"/>
          <w:sz w:val="24"/>
          <w:szCs w:val="24"/>
        </w:rPr>
        <w:t>.</w:t>
      </w:r>
      <w:r w:rsidR="005C5BAB" w:rsidRPr="00E739D6">
        <w:rPr>
          <w:rFonts w:ascii="Times New Roman" w:hAnsi="Times New Roman" w:cs="Times New Roman"/>
          <w:sz w:val="24"/>
          <w:szCs w:val="24"/>
        </w:rPr>
        <w:t xml:space="preserve">Considering the last two decades Artificial intelligent as witness advancement in intelligent and robotic. The future works in AI is expected to be form spectacular, and many scientist has predicted that artificial intelligent will transform human time consuming task around the word </w:t>
      </w:r>
      <w:r w:rsidR="005C5BAB" w:rsidRPr="00E739D6">
        <w:rPr>
          <w:rFonts w:ascii="Times New Roman" w:hAnsi="Times New Roman" w:cs="Times New Roman"/>
          <w:sz w:val="24"/>
          <w:szCs w:val="24"/>
        </w:rPr>
        <w:fldChar w:fldCharType="begin" w:fldLock="1"/>
      </w:r>
      <w:r w:rsidR="005C5BAB" w:rsidRPr="00E739D6">
        <w:rPr>
          <w:rFonts w:ascii="Times New Roman" w:hAnsi="Times New Roman" w:cs="Times New Roman"/>
          <w:sz w:val="24"/>
          <w:szCs w:val="24"/>
        </w:rPr>
        <w:instrText>ADDIN CSL_CITATION {"citationItems":[{"id":"ITEM-1","itemData":{"ISBN":"9780226613338","author":[{"dropping-particle":"","family":"Agrawal","given":"Ajay K","non-dropping-particle":"","parse-names":false,"suffix":""},{"dropping-particle":"","family":"Gans","given":"Joshua","non-dropping-particle":"","parse-names":false,"suffix":""},{"dropping-particle":"","family":"Editors","given":"Avi Goldfarb","non-dropping-particle":"","parse-names":false,"suffix":""}],"id":"ITEM-1","issue":"May","issued":{"date-parts":[["2019"]]},"number-of-pages":"197-236","title":"Artifi cial Intelligence , Automation , and Work","type":"book"},"uris":["http://www.mendeley.com/documents/?uuid=45e668f4-420d-4b51-b65a-9b6efa7f2f75"]}],"mendeley":{"formattedCitation":"(Agrawal et al., 2019)","plainTextFormattedCitation":"(Agrawal et al., 2019)","previouslyFormattedCitation":"(Agrawal et al., 2019)"},"properties":{"noteIndex":0},"schema":"https://github.com/citation-style-language/schema/raw/master/csl-citation.json"}</w:instrText>
      </w:r>
      <w:r w:rsidR="005C5BAB" w:rsidRPr="00E739D6">
        <w:rPr>
          <w:rFonts w:ascii="Times New Roman" w:hAnsi="Times New Roman" w:cs="Times New Roman"/>
          <w:sz w:val="24"/>
          <w:szCs w:val="24"/>
        </w:rPr>
        <w:fldChar w:fldCharType="separate"/>
      </w:r>
      <w:r w:rsidR="005C5BAB" w:rsidRPr="00E739D6">
        <w:rPr>
          <w:rFonts w:ascii="Times New Roman" w:hAnsi="Times New Roman" w:cs="Times New Roman"/>
          <w:noProof/>
          <w:sz w:val="24"/>
          <w:szCs w:val="24"/>
        </w:rPr>
        <w:t>(Agrawal et al., 2019)</w:t>
      </w:r>
      <w:r w:rsidR="005C5BAB" w:rsidRPr="00E739D6">
        <w:rPr>
          <w:rFonts w:ascii="Times New Roman" w:hAnsi="Times New Roman" w:cs="Times New Roman"/>
          <w:sz w:val="24"/>
          <w:szCs w:val="24"/>
        </w:rPr>
        <w:fldChar w:fldCharType="end"/>
      </w:r>
      <w:r w:rsidR="00E739D6">
        <w:rPr>
          <w:rFonts w:ascii="Times New Roman" w:hAnsi="Times New Roman" w:cs="Times New Roman"/>
          <w:sz w:val="24"/>
          <w:szCs w:val="24"/>
        </w:rPr>
        <w:t>.</w:t>
      </w:r>
    </w:p>
    <w:p w:rsidR="00D72872" w:rsidRPr="00E739D6" w:rsidRDefault="00D72872" w:rsidP="00E739D6">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t xml:space="preserve">Natural language processing is part of computer science, human language processing, and artificial intelligence. The technology is adopted by machines to understand, analyze, manipulate and interpret human languages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{"citationItems":[{"id":"ITEM-1","itemData":{"author":[{"dropping-particle":"","family":"Chowdhary","given":"K R","non-dropping-particle":"","parse-names":false,"suffix":""}],"id":"ITEM-1","issued":{"date-parts":[["2012"]]},"page":"1-15","title":"Natural Language Processing","type":"article-journal"},"uris":["http://www.mendeley.com/documents/?uuid=b09d2aff-d190-49e7-95c2-68c9e95e219b"]}],"mendeley":{"formattedCitation":"(Chowdhary, 2012)","manualFormatting":"(Chowdhary et al., 2012)","plainTextFormattedCitation":"(Chowdhary, 2012)","previouslyFormattedCitation":"(Chowdhary, 2012)"},"properties":{"noteIndex":0},"schema":"https://github.com/citation-style-language/schema/raw/master/csl-citation.json"}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 xml:space="preserve">(Chowdhary </w:t>
      </w:r>
      <w:r w:rsidRPr="00E739D6">
        <w:rPr>
          <w:rFonts w:ascii="Times New Roman" w:hAnsi="Times New Roman" w:cs="Times New Roman"/>
          <w:i/>
          <w:noProof/>
          <w:sz w:val="24"/>
          <w:szCs w:val="24"/>
        </w:rPr>
        <w:t>et al.,</w:t>
      </w:r>
      <w:r w:rsidRPr="00E739D6">
        <w:rPr>
          <w:rFonts w:ascii="Times New Roman" w:hAnsi="Times New Roman" w:cs="Times New Roman"/>
          <w:noProof/>
          <w:sz w:val="24"/>
          <w:szCs w:val="24"/>
        </w:rPr>
        <w:t xml:space="preserve"> 2012)</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w:t>
      </w:r>
      <w:r>
        <w:rPr>
          <w:rFonts w:ascii="Times New Roman" w:hAnsi="Times New Roman" w:cs="Times New Roman"/>
          <w:sz w:val="24"/>
          <w:szCs w:val="24"/>
        </w:rPr>
        <w:t xml:space="preserve"> </w:t>
      </w:r>
      <w:r w:rsidRPr="00E739D6">
        <w:rPr>
          <w:rFonts w:ascii="Times New Roman" w:hAnsi="Times New Roman" w:cs="Times New Roman"/>
          <w:sz w:val="24"/>
          <w:szCs w:val="24"/>
        </w:rPr>
        <w:t xml:space="preserve">Natural language processing can also be considered as extraction of information from text based on semantic representation. The semantic representation models the concept and relationship between the concept that is most relevant to the target domain, and document. However, the semantic representation must support further processing of the extracted document or text required by the natural language processing </w:t>
      </w:r>
      <w:r w:rsidRPr="00E739D6">
        <w:rPr>
          <w:rFonts w:ascii="Times New Roman" w:hAnsi="Times New Roman" w:cs="Times New Roman"/>
          <w:sz w:val="24"/>
          <w:szCs w:val="24"/>
        </w:rPr>
        <w:lastRenderedPageBreak/>
        <w:t xml:space="preserve">application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{"citationItems":[{"id":"ITEM-1","itemData":{"author":[{"dropping-particle":"","family":"Language","given":"Human","non-dropping-particle":"","parse-names":false,"suffix":""},{"dropping-particle":"","family":"Understanding","given":"Natural Language","non-dropping-particle":"","parse-names":false,"suffix":""},{"dropping-particle":"","family":"Generation","given":"Natural Language","non-dropping-particle":"","parse-names":false,"suffix":""}],"id":"ITEM-1","issued":{"date-parts":[["2021"]]},"page":"1-8","title":"Why NLP is so important ? Components of NLP Phases of NLP","type":"article-journal"},"uris":["http://www.mendeley.com/documents/?uuid=3a51547e-134b-4647-b154-ce7c354daae6"]}],"mendeley":{"formattedCitation":"(Language et al., 2021)","manualFormatting":"( Kadlaskar et al., 2021)","plainTextFormattedCitation":"(Language et al., 2021)","previouslyFormattedCitation":"(Language et al., 2021)"},"properties":{"noteIndex":0},"schema":"https://github.com/citation-style-language/schema/raw/master/csl-citation.json"}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 Kadlaskar et al., 2021)</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 </w:t>
      </w:r>
      <w:r w:rsidR="00B34A52">
        <w:rPr>
          <w:rFonts w:ascii="Times New Roman" w:hAnsi="Times New Roman" w:cs="Times New Roman"/>
          <w:sz w:val="24"/>
          <w:szCs w:val="24"/>
        </w:rPr>
        <w:t xml:space="preserve"> Considering the huge amount of data and information stored on the internet, which is approximately 20 billion of web pages. Hence the application of processing this large amount </w:t>
      </w:r>
      <w:r w:rsidR="006C6282">
        <w:rPr>
          <w:rFonts w:ascii="Times New Roman" w:hAnsi="Times New Roman" w:cs="Times New Roman"/>
          <w:sz w:val="24"/>
          <w:szCs w:val="24"/>
        </w:rPr>
        <w:t>of data</w:t>
      </w:r>
      <w:r w:rsidR="00B34A52">
        <w:rPr>
          <w:rFonts w:ascii="Times New Roman" w:hAnsi="Times New Roman" w:cs="Times New Roman"/>
          <w:sz w:val="24"/>
          <w:szCs w:val="24"/>
        </w:rPr>
        <w:t xml:space="preserve"> required the intervention of Natural Language Processing expertise to make meaningful insight from this data. Some common applications of natural language process (NLP) includes the Classification of Text into Categories, indexing and searching of large amount of textual data, its use in carrying out automatic transaction, speech recognition, information extraction (thus, extract useful insight information from large text), Questioning and Answering</w:t>
      </w:r>
      <w:r w:rsidR="009A5BB2">
        <w:rPr>
          <w:rFonts w:ascii="Times New Roman" w:hAnsi="Times New Roman" w:cs="Times New Roman"/>
          <w:sz w:val="24"/>
          <w:szCs w:val="24"/>
        </w:rPr>
        <w:t xml:space="preserve"> System. Knowledge Acquisition, Text generation or dialogues, and many more. </w:t>
      </w:r>
    </w:p>
    <w:p w:rsidR="00D902AF" w:rsidRDefault="00E12E06" w:rsidP="00D902AF">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t xml:space="preserve">Furthermore, </w:t>
      </w:r>
      <w:r w:rsidR="00B16005" w:rsidRPr="00E739D6">
        <w:rPr>
          <w:rFonts w:ascii="Times New Roman" w:hAnsi="Times New Roman" w:cs="Times New Roman"/>
          <w:sz w:val="24"/>
          <w:szCs w:val="24"/>
        </w:rPr>
        <w:t>a C</w:t>
      </w:r>
      <w:r w:rsidRPr="00E739D6">
        <w:rPr>
          <w:rFonts w:ascii="Times New Roman" w:hAnsi="Times New Roman" w:cs="Times New Roman"/>
          <w:sz w:val="24"/>
          <w:szCs w:val="24"/>
        </w:rPr>
        <w:t>ha</w:t>
      </w:r>
      <w:r w:rsidR="00B16005" w:rsidRPr="00E739D6">
        <w:rPr>
          <w:rFonts w:ascii="Times New Roman" w:hAnsi="Times New Roman" w:cs="Times New Roman"/>
          <w:sz w:val="24"/>
          <w:szCs w:val="24"/>
        </w:rPr>
        <w:t>t</w:t>
      </w:r>
      <w:r w:rsidRPr="00E739D6">
        <w:rPr>
          <w:rFonts w:ascii="Times New Roman" w:hAnsi="Times New Roman" w:cs="Times New Roman"/>
          <w:sz w:val="24"/>
          <w:szCs w:val="24"/>
        </w:rPr>
        <w:t xml:space="preserve">bot is define as a set of program designed to carry out special conversation with human using either text response or audio response. </w:t>
      </w:r>
      <w:r w:rsidR="00B16005" w:rsidRPr="00E739D6">
        <w:rPr>
          <w:rFonts w:ascii="Times New Roman" w:hAnsi="Times New Roman" w:cs="Times New Roman"/>
          <w:sz w:val="24"/>
          <w:szCs w:val="24"/>
        </w:rPr>
        <w:t xml:space="preserve"> For instance, they exist various Chatbot developed and used for various purposes such as customer support, design, communication, education, finance, analytics, e-commerce and the likes. Moreover, </w:t>
      </w:r>
      <w:r w:rsidR="009A1AF2" w:rsidRPr="00E739D6">
        <w:rPr>
          <w:rFonts w:ascii="Times New Roman" w:hAnsi="Times New Roman" w:cs="Times New Roman"/>
          <w:sz w:val="24"/>
          <w:szCs w:val="24"/>
        </w:rPr>
        <w:t>the word chatbot was first introduce by Micheal Mauldin to the world in the year 1994. It makes use of the term chatterbot to describe conversational agent. t</w:t>
      </w:r>
      <w:r w:rsidR="00B16005" w:rsidRPr="00E739D6">
        <w:rPr>
          <w:rFonts w:ascii="Times New Roman" w:hAnsi="Times New Roman" w:cs="Times New Roman"/>
          <w:sz w:val="24"/>
          <w:szCs w:val="24"/>
        </w:rPr>
        <w:t>he use of chatbot in many organizations is becoming popular for internal operation, human resource, customer support, and presently in the area of IoT (thus, Internet-of-things)</w:t>
      </w:r>
      <w:r w:rsidR="009A1AF2" w:rsidRPr="00E739D6">
        <w:rPr>
          <w:rFonts w:ascii="Times New Roman" w:hAnsi="Times New Roman" w:cs="Times New Roman"/>
          <w:sz w:val="24"/>
          <w:szCs w:val="24"/>
        </w:rPr>
        <w:t xml:space="preserve"> </w:t>
      </w:r>
      <w:r w:rsidR="00B16005" w:rsidRPr="00E739D6">
        <w:rPr>
          <w:rFonts w:ascii="Times New Roman" w:hAnsi="Times New Roman" w:cs="Times New Roman"/>
          <w:sz w:val="24"/>
          <w:szCs w:val="24"/>
        </w:rPr>
        <w:fldChar w:fldCharType="begin" w:fldLock="1"/>
      </w:r>
      <w:r w:rsidR="0022209B" w:rsidRPr="00E739D6">
        <w:rPr>
          <w:rFonts w:ascii="Times New Roman" w:hAnsi="Times New Roman" w:cs="Times New Roman"/>
          <w:sz w:val="24"/>
          <w:szCs w:val="24"/>
        </w:rPr>
        <w:instrText>ADDIN CSL_CITATION {"citationItems":[{"id":"ITEM-1","itemData":{"author":[{"dropping-particle":"","family":"Pramod","given":"K","non-dropping-particle":"","parse-names":false,"suffix":""},{"dropping-particle":"","family":"Hegde","given":"Akash","non-dropping-particle":"","parse-names":false,"suffix":""},{"dropping-particle":"","family":"Sandhya","given":"S","non-dropping-particle":"","parse-names":false,"suffix":""},{"dropping-particle":"","family":"Shobha","given":"G","non-dropping-particle":"","parse-names":false,"suffix":""}],"id":"ITEM-1","issue":"2","issued":{"date-parts":[["1966"]]},"page":"15-27","title":"Implementation of chatbot using aws and gupshup api","type":"article-journal","volume":"4"},"uris":["http://www.mendeley.com/documents/?uuid=c75ef331-d3f1-4d43-a203-e0b0411faaa8"]}],"mendeley":{"formattedCitation":"(Pramod et al., 1966)","plainTextFormattedCitation":"(Pramod et al., 1966)","previouslyFormattedCitation":"(Pramod et al., 1966)"},"properties":{"noteIndex":0},"schema":"https://github.com/citation-style-language/schema/raw/master/csl-citation.json"}</w:instrText>
      </w:r>
      <w:r w:rsidR="00B16005" w:rsidRPr="00E739D6">
        <w:rPr>
          <w:rFonts w:ascii="Times New Roman" w:hAnsi="Times New Roman" w:cs="Times New Roman"/>
          <w:sz w:val="24"/>
          <w:szCs w:val="24"/>
        </w:rPr>
        <w:fldChar w:fldCharType="separate"/>
      </w:r>
      <w:r w:rsidR="00B16005" w:rsidRPr="00E739D6">
        <w:rPr>
          <w:rFonts w:ascii="Times New Roman" w:hAnsi="Times New Roman" w:cs="Times New Roman"/>
          <w:noProof/>
          <w:sz w:val="24"/>
          <w:szCs w:val="24"/>
        </w:rPr>
        <w:t>(Pramod et al., 1966)</w:t>
      </w:r>
      <w:r w:rsidR="00B16005" w:rsidRPr="00E739D6">
        <w:rPr>
          <w:rFonts w:ascii="Times New Roman" w:hAnsi="Times New Roman" w:cs="Times New Roman"/>
          <w:sz w:val="24"/>
          <w:szCs w:val="24"/>
        </w:rPr>
        <w:fldChar w:fldCharType="end"/>
      </w:r>
      <w:r w:rsidR="009A1AF2" w:rsidRPr="00E739D6">
        <w:rPr>
          <w:rFonts w:ascii="Times New Roman" w:hAnsi="Times New Roman" w:cs="Times New Roman"/>
          <w:sz w:val="24"/>
          <w:szCs w:val="24"/>
        </w:rPr>
        <w:t xml:space="preserve">. In the field of artificial intelligent chatbot is known by many names, this include smarbot, chatterbot, interactive agent, talkbot, conversational agent or simply bot. </w:t>
      </w:r>
      <w:r w:rsidR="00D21CE6" w:rsidRPr="00E739D6">
        <w:rPr>
          <w:rFonts w:ascii="Times New Roman" w:hAnsi="Times New Roman" w:cs="Times New Roman"/>
          <w:sz w:val="24"/>
          <w:szCs w:val="24"/>
        </w:rPr>
        <w:t>An Intelligent chatbot project is a means of exploring what can be achieved with an artificial agent in the current world today</w:t>
      </w:r>
      <w:r w:rsidR="0022209B" w:rsidRPr="00E739D6">
        <w:rPr>
          <w:rFonts w:ascii="Times New Roman" w:hAnsi="Times New Roman" w:cs="Times New Roman"/>
          <w:sz w:val="24"/>
          <w:szCs w:val="24"/>
        </w:rPr>
        <w:fldChar w:fldCharType="begin" w:fldLock="1"/>
      </w:r>
      <w:r w:rsidR="00DC6D9E">
        <w:rPr>
          <w:rFonts w:ascii="Times New Roman" w:hAnsi="Times New Roman" w:cs="Times New Roman"/>
          <w:sz w:val="24"/>
          <w:szCs w:val="24"/>
        </w:rPr>
        <w:instrText>ADDIN CSL_CITATION {"citationItems":[{"id":"ITEM-1","itemData":{"author":[{"dropping-particle":"","family":"Lyons","given":"Karl","non-dropping-particle":"","parse-names":false,"suffix":""}],"id":"ITEM-1","issued":{"date-parts":[["2017"]]},"title":"Intelligent Chatbot","type":"article-journal"},"uris":["http://www.mendeley.com/documents/?uuid=20f9c5d6-ea08-4ff9-bf54-2bec02305af8"]}],"mendeley":{"formattedCitation":"(Lyons, 2017)","plainTextFormattedCitation":"(Lyons, 2017)","previouslyFormattedCitation":"(Lyons, 2017)"},"properties":{"noteIndex":0},"schema":"https://github.com/citation-style-language/schema/raw/master/csl-citation.json"}</w:instrText>
      </w:r>
      <w:r w:rsidR="0022209B" w:rsidRPr="00E739D6">
        <w:rPr>
          <w:rFonts w:ascii="Times New Roman" w:hAnsi="Times New Roman" w:cs="Times New Roman"/>
          <w:sz w:val="24"/>
          <w:szCs w:val="24"/>
        </w:rPr>
        <w:fldChar w:fldCharType="separate"/>
      </w:r>
      <w:r w:rsidR="0022209B" w:rsidRPr="00E739D6">
        <w:rPr>
          <w:rFonts w:ascii="Times New Roman" w:hAnsi="Times New Roman" w:cs="Times New Roman"/>
          <w:noProof/>
          <w:sz w:val="24"/>
          <w:szCs w:val="24"/>
        </w:rPr>
        <w:t>(Lyons, 2017)</w:t>
      </w:r>
      <w:r w:rsidR="0022209B" w:rsidRPr="00E739D6">
        <w:rPr>
          <w:rFonts w:ascii="Times New Roman" w:hAnsi="Times New Roman" w:cs="Times New Roman"/>
          <w:sz w:val="24"/>
          <w:szCs w:val="24"/>
        </w:rPr>
        <w:fldChar w:fldCharType="end"/>
      </w:r>
      <w:r w:rsidR="00D21CE6" w:rsidRPr="00E739D6">
        <w:rPr>
          <w:rFonts w:ascii="Times New Roman" w:hAnsi="Times New Roman" w:cs="Times New Roman"/>
          <w:sz w:val="24"/>
          <w:szCs w:val="24"/>
        </w:rPr>
        <w:t xml:space="preserve">. </w:t>
      </w:r>
      <w:r w:rsidR="00DD5908">
        <w:rPr>
          <w:rFonts w:ascii="Times New Roman" w:hAnsi="Times New Roman" w:cs="Times New Roman"/>
          <w:sz w:val="24"/>
          <w:szCs w:val="24"/>
        </w:rPr>
        <w:t>Chattebot can also be looked at as a conversational agent with user which is mostly equipped with a messenger t</w:t>
      </w:r>
      <w:r w:rsidR="00DC6D9E">
        <w:rPr>
          <w:rFonts w:ascii="Times New Roman" w:hAnsi="Times New Roman" w:cs="Times New Roman"/>
          <w:sz w:val="24"/>
          <w:szCs w:val="24"/>
        </w:rPr>
        <w:t>ype interface, which collect an</w:t>
      </w:r>
      <w:r w:rsidR="00DD5908">
        <w:rPr>
          <w:rFonts w:ascii="Times New Roman" w:hAnsi="Times New Roman" w:cs="Times New Roman"/>
          <w:sz w:val="24"/>
          <w:szCs w:val="24"/>
        </w:rPr>
        <w:t xml:space="preserve"> input from user and respond back in either text or audio format. </w:t>
      </w:r>
      <w:r w:rsidR="00DC6D9E">
        <w:rPr>
          <w:rFonts w:ascii="Times New Roman" w:hAnsi="Times New Roman" w:cs="Times New Roman"/>
          <w:sz w:val="24"/>
          <w:szCs w:val="24"/>
        </w:rPr>
        <w:t xml:space="preserve">The chatbot process the user input and respond based on the input it collected, which could be a greeting, recommendation </w:t>
      </w:r>
      <w:r w:rsidR="00DC6D9E">
        <w:rPr>
          <w:rFonts w:ascii="Times New Roman" w:hAnsi="Times New Roman" w:cs="Times New Roman"/>
          <w:sz w:val="24"/>
          <w:szCs w:val="24"/>
        </w:rPr>
        <w:lastRenderedPageBreak/>
        <w:t xml:space="preserve">or even a specific domain topic conversation </w:t>
      </w:r>
      <w:r w:rsidR="00DC6D9E">
        <w:rPr>
          <w:rFonts w:ascii="Times New Roman" w:hAnsi="Times New Roman" w:cs="Times New Roman"/>
          <w:sz w:val="24"/>
          <w:szCs w:val="24"/>
        </w:rPr>
        <w:fldChar w:fldCharType="begin" w:fldLock="1"/>
      </w:r>
      <w:r w:rsidR="00E316AA">
        <w:rPr>
          <w:rFonts w:ascii="Times New Roman" w:hAnsi="Times New Roman" w:cs="Times New Roman"/>
          <w:sz w:val="24"/>
          <w:szCs w:val="24"/>
        </w:rPr>
        <w:instrText>ADDIN CSL_CITATION {"citationItems":[{"id":"ITEM-1","itemData":{"author":[{"dropping-particle":"","family":"Lyons","given":"Karl","non-dropping-particle":"","parse-names":false,"suffix":""}],"id":"ITEM-1","issued":{"date-parts":[["2017"]]},"title":"Intelligent Chatbot","type":"article-journal"},"uris":["http://www.mendeley.com/documents/?uuid=20f9c5d6-ea08-4ff9-bf54-2bec02305af8"]}],"mendeley":{"formattedCitation":"(Lyons, 2017)","plainTextFormattedCitation":"(Lyons, 2017)","previouslyFormattedCitation":"(Lyons, 2017)"},"properties":{"noteIndex":0},"schema":"https://github.com/citation-style-language/schema/raw/master/csl-citation.json"}</w:instrText>
      </w:r>
      <w:r w:rsidR="00DC6D9E">
        <w:rPr>
          <w:rFonts w:ascii="Times New Roman" w:hAnsi="Times New Roman" w:cs="Times New Roman"/>
          <w:sz w:val="24"/>
          <w:szCs w:val="24"/>
        </w:rPr>
        <w:fldChar w:fldCharType="separate"/>
      </w:r>
      <w:r w:rsidR="00DC6D9E" w:rsidRPr="00DC6D9E">
        <w:rPr>
          <w:rFonts w:ascii="Times New Roman" w:hAnsi="Times New Roman" w:cs="Times New Roman"/>
          <w:noProof/>
          <w:sz w:val="24"/>
          <w:szCs w:val="24"/>
        </w:rPr>
        <w:t>(Lyons, 2017)</w:t>
      </w:r>
      <w:r w:rsidR="00DC6D9E">
        <w:rPr>
          <w:rFonts w:ascii="Times New Roman" w:hAnsi="Times New Roman" w:cs="Times New Roman"/>
          <w:sz w:val="24"/>
          <w:szCs w:val="24"/>
        </w:rPr>
        <w:fldChar w:fldCharType="end"/>
      </w:r>
      <w:r w:rsidR="00DC6D9E">
        <w:rPr>
          <w:rFonts w:ascii="Times New Roman" w:hAnsi="Times New Roman" w:cs="Times New Roman"/>
          <w:sz w:val="24"/>
          <w:szCs w:val="24"/>
        </w:rPr>
        <w:t>.</w:t>
      </w:r>
      <w:r w:rsidR="00E316AA">
        <w:rPr>
          <w:rFonts w:ascii="Times New Roman" w:hAnsi="Times New Roman" w:cs="Times New Roman"/>
          <w:sz w:val="24"/>
          <w:szCs w:val="24"/>
        </w:rPr>
        <w:t xml:space="preserve"> </w:t>
      </w:r>
      <w:r w:rsidR="009E47DD">
        <w:rPr>
          <w:rFonts w:ascii="Times New Roman" w:hAnsi="Times New Roman" w:cs="Times New Roman"/>
          <w:sz w:val="24"/>
          <w:szCs w:val="24"/>
        </w:rPr>
        <w:t xml:space="preserve">Chattebot is now achieving a considerable amount of impression in modern time. Personal assistant such as Siri is now </w:t>
      </w:r>
      <w:r w:rsidR="00ED7C1E">
        <w:rPr>
          <w:rFonts w:ascii="Times New Roman" w:hAnsi="Times New Roman" w:cs="Times New Roman"/>
          <w:sz w:val="24"/>
          <w:szCs w:val="24"/>
        </w:rPr>
        <w:t>being</w:t>
      </w:r>
      <w:r w:rsidR="009E47DD">
        <w:rPr>
          <w:rFonts w:ascii="Times New Roman" w:hAnsi="Times New Roman" w:cs="Times New Roman"/>
          <w:sz w:val="24"/>
          <w:szCs w:val="24"/>
        </w:rPr>
        <w:t xml:space="preserve"> adopted by millions of people across the globe</w:t>
      </w:r>
      <w:r w:rsidR="00ED7C1E">
        <w:rPr>
          <w:rFonts w:ascii="Times New Roman" w:hAnsi="Times New Roman" w:cs="Times New Roman"/>
          <w:sz w:val="24"/>
          <w:szCs w:val="24"/>
        </w:rPr>
        <w:t xml:space="preserve">. </w:t>
      </w:r>
      <w:r w:rsidR="00E84ADB">
        <w:rPr>
          <w:rFonts w:ascii="Times New Roman" w:hAnsi="Times New Roman" w:cs="Times New Roman"/>
          <w:sz w:val="24"/>
          <w:szCs w:val="24"/>
        </w:rPr>
        <w:t xml:space="preserve">For </w:t>
      </w:r>
      <w:r w:rsidR="00B34A52">
        <w:rPr>
          <w:rFonts w:ascii="Times New Roman" w:hAnsi="Times New Roman" w:cs="Times New Roman"/>
          <w:sz w:val="24"/>
          <w:szCs w:val="24"/>
        </w:rPr>
        <w:t xml:space="preserve">instance </w:t>
      </w:r>
      <w:r w:rsidR="00E84ADB">
        <w:rPr>
          <w:rFonts w:ascii="Times New Roman" w:hAnsi="Times New Roman" w:cs="Times New Roman"/>
          <w:sz w:val="24"/>
          <w:szCs w:val="24"/>
        </w:rPr>
        <w:t>Siri</w:t>
      </w:r>
      <w:r w:rsidR="00E316AA">
        <w:rPr>
          <w:rFonts w:ascii="Times New Roman" w:hAnsi="Times New Roman" w:cs="Times New Roman"/>
          <w:sz w:val="24"/>
          <w:szCs w:val="24"/>
        </w:rPr>
        <w:t xml:space="preserve"> assist in booking flights ticket, helping users to find the best restaurants and the like </w:t>
      </w:r>
      <w:r w:rsidR="00E316AA">
        <w:rPr>
          <w:rFonts w:ascii="Times New Roman" w:hAnsi="Times New Roman" w:cs="Times New Roman"/>
          <w:sz w:val="24"/>
          <w:szCs w:val="24"/>
        </w:rPr>
        <w:fldChar w:fldCharType="begin" w:fldLock="1"/>
      </w:r>
      <w:r w:rsidR="00842B5D">
        <w:rPr>
          <w:rFonts w:ascii="Times New Roman" w:hAnsi="Times New Roman" w:cs="Times New Roman"/>
          <w:sz w:val="24"/>
          <w:szCs w:val="24"/>
        </w:rPr>
        <w:instrText>ADDIN CSL_CITATION {"citationItems":[{"id":"ITEM-1","itemData":{"author":[{"dropping-particle":"","family":"Ye","given":"Winson","non-dropping-particle":"","parse-names":false,"suffix":""}],"id":"ITEM-1","issued":{"date-parts":[["0"]]},"title":"Chatbot Security and Privacy in the Age of Personal Assistants","type":"article-journal"},"uris":["http://www.mendeley.com/documents/?uuid=d226aa8c-0f33-4ec3-8ef1-1cb0604e8791"]}],"mendeley":{"formattedCitation":"(Ye, n.d.)","plainTextFormattedCitation":"(Ye, n.d.)","previouslyFormattedCitation":"(Ye, n.d.)"},"properties":{"noteIndex":0},"schema":"https://github.com/citation-style-language/schema/raw/master/csl-citation.json"}</w:instrText>
      </w:r>
      <w:r w:rsidR="00E316AA">
        <w:rPr>
          <w:rFonts w:ascii="Times New Roman" w:hAnsi="Times New Roman" w:cs="Times New Roman"/>
          <w:sz w:val="24"/>
          <w:szCs w:val="24"/>
        </w:rPr>
        <w:fldChar w:fldCharType="separate"/>
      </w:r>
      <w:r w:rsidR="00E316AA" w:rsidRPr="00E316AA">
        <w:rPr>
          <w:rFonts w:ascii="Times New Roman" w:hAnsi="Times New Roman" w:cs="Times New Roman"/>
          <w:noProof/>
          <w:sz w:val="24"/>
          <w:szCs w:val="24"/>
        </w:rPr>
        <w:t>(Ye, n.d.)</w:t>
      </w:r>
      <w:r w:rsidR="00E316AA">
        <w:rPr>
          <w:rFonts w:ascii="Times New Roman" w:hAnsi="Times New Roman" w:cs="Times New Roman"/>
          <w:sz w:val="24"/>
          <w:szCs w:val="24"/>
        </w:rPr>
        <w:fldChar w:fldCharType="end"/>
      </w:r>
      <w:r w:rsidR="00E316AA">
        <w:rPr>
          <w:rFonts w:ascii="Times New Roman" w:hAnsi="Times New Roman" w:cs="Times New Roman"/>
          <w:sz w:val="24"/>
          <w:szCs w:val="24"/>
        </w:rPr>
        <w:t xml:space="preserve">. </w:t>
      </w:r>
      <w:r w:rsidR="009E47DD">
        <w:rPr>
          <w:rFonts w:ascii="Times New Roman" w:hAnsi="Times New Roman" w:cs="Times New Roman"/>
          <w:sz w:val="24"/>
          <w:szCs w:val="24"/>
        </w:rPr>
        <w:t xml:space="preserve"> </w:t>
      </w:r>
    </w:p>
    <w:p w:rsidR="00D902AF" w:rsidRDefault="00A80861" w:rsidP="00D902AF">
      <w:pPr>
        <w:pStyle w:val="ListParagraph"/>
        <w:numPr>
          <w:ilvl w:val="1"/>
          <w:numId w:val="7"/>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Problem Statement</w:t>
      </w:r>
    </w:p>
    <w:p w:rsidR="003D0778" w:rsidRDefault="00392326" w:rsidP="003D077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Considering this modern word, they are huge amount of data or information stored in the cloud. Retrieval of relevant content to solve users’ needs is of great important. However, looking at the field of cyber society </w:t>
      </w:r>
      <w:r w:rsidR="00440CA1">
        <w:rPr>
          <w:rFonts w:ascii="Times New Roman" w:hAnsi="Times New Roman" w:cs="Times New Roman"/>
          <w:sz w:val="24"/>
          <w:szCs w:val="24"/>
        </w:rPr>
        <w:t xml:space="preserve">(sub field including cryptography, ethical hacking, network security and the like) </w:t>
      </w:r>
      <w:r w:rsidR="00431711">
        <w:rPr>
          <w:rFonts w:ascii="Times New Roman" w:hAnsi="Times New Roman" w:cs="Times New Roman"/>
          <w:sz w:val="24"/>
          <w:szCs w:val="24"/>
        </w:rPr>
        <w:t>which</w:t>
      </w:r>
      <w:r w:rsidR="00842B5D">
        <w:rPr>
          <w:rFonts w:ascii="Times New Roman" w:hAnsi="Times New Roman" w:cs="Times New Roman"/>
          <w:sz w:val="24"/>
          <w:szCs w:val="24"/>
        </w:rPr>
        <w:t xml:space="preserve"> consist of</w:t>
      </w:r>
      <w:r w:rsidR="00431711">
        <w:rPr>
          <w:rFonts w:ascii="Times New Roman" w:hAnsi="Times New Roman" w:cs="Times New Roman"/>
          <w:sz w:val="24"/>
          <w:szCs w:val="24"/>
        </w:rPr>
        <w:t xml:space="preserve"> many technical term and acronyms</w:t>
      </w:r>
      <w:r w:rsidR="00440CA1">
        <w:rPr>
          <w:rFonts w:ascii="Times New Roman" w:hAnsi="Times New Roman" w:cs="Times New Roman"/>
          <w:sz w:val="24"/>
          <w:szCs w:val="24"/>
        </w:rPr>
        <w:t xml:space="preserve">. </w:t>
      </w:r>
      <w:r w:rsidR="00507E99">
        <w:rPr>
          <w:rFonts w:ascii="Times New Roman" w:hAnsi="Times New Roman" w:cs="Times New Roman"/>
          <w:sz w:val="24"/>
          <w:szCs w:val="24"/>
        </w:rPr>
        <w:t xml:space="preserve">Specifically, </w:t>
      </w:r>
      <w:r w:rsidR="000B0023">
        <w:rPr>
          <w:rFonts w:ascii="Times New Roman" w:hAnsi="Times New Roman" w:cs="Times New Roman"/>
          <w:sz w:val="24"/>
          <w:szCs w:val="24"/>
        </w:rPr>
        <w:t xml:space="preserve">Network security </w:t>
      </w:r>
      <w:r w:rsidR="00507E99">
        <w:rPr>
          <w:rFonts w:ascii="Times New Roman" w:hAnsi="Times New Roman" w:cs="Times New Roman"/>
          <w:sz w:val="24"/>
          <w:szCs w:val="24"/>
        </w:rPr>
        <w:t>threat is one of the most challenging</w:t>
      </w:r>
      <w:r w:rsidR="000B0023">
        <w:rPr>
          <w:rFonts w:ascii="Times New Roman" w:hAnsi="Times New Roman" w:cs="Times New Roman"/>
          <w:sz w:val="24"/>
          <w:szCs w:val="24"/>
        </w:rPr>
        <w:t xml:space="preserve"> </w:t>
      </w:r>
      <w:r w:rsidR="00507E99">
        <w:rPr>
          <w:rFonts w:ascii="Times New Roman" w:hAnsi="Times New Roman" w:cs="Times New Roman"/>
          <w:sz w:val="24"/>
          <w:szCs w:val="24"/>
        </w:rPr>
        <w:t>issues faced in</w:t>
      </w:r>
      <w:r w:rsidR="00440CA1">
        <w:rPr>
          <w:rFonts w:ascii="Times New Roman" w:hAnsi="Times New Roman" w:cs="Times New Roman"/>
          <w:sz w:val="24"/>
          <w:szCs w:val="24"/>
        </w:rPr>
        <w:t xml:space="preserve"> </w:t>
      </w:r>
      <w:r w:rsidR="00507E99">
        <w:rPr>
          <w:rFonts w:ascii="Times New Roman" w:hAnsi="Times New Roman" w:cs="Times New Roman"/>
          <w:sz w:val="24"/>
          <w:szCs w:val="24"/>
        </w:rPr>
        <w:t>an</w:t>
      </w:r>
      <w:r w:rsidR="00440CA1">
        <w:rPr>
          <w:rFonts w:ascii="Times New Roman" w:hAnsi="Times New Roman" w:cs="Times New Roman"/>
          <w:sz w:val="24"/>
          <w:szCs w:val="24"/>
        </w:rPr>
        <w:t xml:space="preserve"> organization</w:t>
      </w:r>
      <w:r w:rsidR="00507E99">
        <w:rPr>
          <w:rFonts w:ascii="Times New Roman" w:hAnsi="Times New Roman" w:cs="Times New Roman"/>
          <w:sz w:val="24"/>
          <w:szCs w:val="24"/>
        </w:rPr>
        <w:t>, and</w:t>
      </w:r>
      <w:r w:rsidR="00440CA1">
        <w:rPr>
          <w:rFonts w:ascii="Times New Roman" w:hAnsi="Times New Roman" w:cs="Times New Roman"/>
          <w:sz w:val="24"/>
          <w:szCs w:val="24"/>
        </w:rPr>
        <w:t xml:space="preserve"> </w:t>
      </w:r>
      <w:r w:rsidR="000B0023">
        <w:rPr>
          <w:rFonts w:ascii="Times New Roman" w:hAnsi="Times New Roman" w:cs="Times New Roman"/>
          <w:sz w:val="24"/>
          <w:szCs w:val="24"/>
        </w:rPr>
        <w:t xml:space="preserve">bringing </w:t>
      </w:r>
      <w:r w:rsidR="00507E99">
        <w:rPr>
          <w:rFonts w:ascii="Times New Roman" w:hAnsi="Times New Roman" w:cs="Times New Roman"/>
          <w:sz w:val="24"/>
          <w:szCs w:val="24"/>
        </w:rPr>
        <w:t>the</w:t>
      </w:r>
      <w:r w:rsidR="00440CA1">
        <w:rPr>
          <w:rFonts w:ascii="Times New Roman" w:hAnsi="Times New Roman" w:cs="Times New Roman"/>
          <w:sz w:val="24"/>
          <w:szCs w:val="24"/>
        </w:rPr>
        <w:t xml:space="preserve"> </w:t>
      </w:r>
      <w:r w:rsidR="000B0023">
        <w:rPr>
          <w:rFonts w:ascii="Times New Roman" w:hAnsi="Times New Roman" w:cs="Times New Roman"/>
          <w:sz w:val="24"/>
          <w:szCs w:val="24"/>
        </w:rPr>
        <w:t>awareness to user (thus non-cybersecurity personal) or employee on how to tackle various vulnerability or rule to stay secure will be difficult due to the various technical terms and acronyms used in Network Security domain</w:t>
      </w:r>
      <w:r w:rsidR="00BD3A4C">
        <w:rPr>
          <w:rFonts w:ascii="Times New Roman" w:hAnsi="Times New Roman" w:cs="Times New Roman"/>
          <w:sz w:val="24"/>
          <w:szCs w:val="24"/>
        </w:rPr>
        <w:t xml:space="preserve">. </w:t>
      </w:r>
      <w:r w:rsidR="00191D5B">
        <w:rPr>
          <w:rFonts w:ascii="Times New Roman" w:hAnsi="Times New Roman" w:cs="Times New Roman"/>
          <w:sz w:val="24"/>
          <w:szCs w:val="24"/>
        </w:rPr>
        <w:t>Many chartterbot has been developed</w:t>
      </w:r>
      <w:r w:rsidR="008F751C">
        <w:rPr>
          <w:rFonts w:ascii="Times New Roman" w:hAnsi="Times New Roman" w:cs="Times New Roman"/>
          <w:sz w:val="24"/>
          <w:szCs w:val="24"/>
        </w:rPr>
        <w:t>,</w:t>
      </w:r>
      <w:r w:rsidR="00191D5B">
        <w:rPr>
          <w:rFonts w:ascii="Times New Roman" w:hAnsi="Times New Roman" w:cs="Times New Roman"/>
          <w:sz w:val="24"/>
          <w:szCs w:val="24"/>
        </w:rPr>
        <w:t xml:space="preserve"> but d</w:t>
      </w:r>
      <w:r w:rsidR="00276FF4">
        <w:rPr>
          <w:rFonts w:ascii="Times New Roman" w:hAnsi="Times New Roman" w:cs="Times New Roman"/>
          <w:sz w:val="24"/>
          <w:szCs w:val="24"/>
        </w:rPr>
        <w:t>esigning conversational agent to enligh</w:t>
      </w:r>
      <w:r w:rsidR="008F751C">
        <w:rPr>
          <w:rFonts w:ascii="Times New Roman" w:hAnsi="Times New Roman" w:cs="Times New Roman"/>
          <w:sz w:val="24"/>
          <w:szCs w:val="24"/>
        </w:rPr>
        <w:t>tening user on all cyber</w:t>
      </w:r>
      <w:r w:rsidR="00276FF4">
        <w:rPr>
          <w:rFonts w:ascii="Times New Roman" w:hAnsi="Times New Roman" w:cs="Times New Roman"/>
          <w:sz w:val="24"/>
          <w:szCs w:val="24"/>
        </w:rPr>
        <w:t xml:space="preserve"> network security</w:t>
      </w:r>
      <w:r w:rsidR="008F751C">
        <w:rPr>
          <w:rFonts w:ascii="Times New Roman" w:hAnsi="Times New Roman" w:cs="Times New Roman"/>
          <w:sz w:val="24"/>
          <w:szCs w:val="24"/>
        </w:rPr>
        <w:t xml:space="preserve"> domain</w:t>
      </w:r>
      <w:r w:rsidR="00276FF4">
        <w:rPr>
          <w:rFonts w:ascii="Times New Roman" w:hAnsi="Times New Roman" w:cs="Times New Roman"/>
          <w:sz w:val="24"/>
          <w:szCs w:val="24"/>
        </w:rPr>
        <w:t xml:space="preserve"> terms as not be touch. </w:t>
      </w:r>
      <w:r w:rsidR="007C70E7">
        <w:rPr>
          <w:rFonts w:ascii="Times New Roman" w:hAnsi="Times New Roman" w:cs="Times New Roman"/>
          <w:sz w:val="24"/>
          <w:szCs w:val="24"/>
        </w:rPr>
        <w:t xml:space="preserve">Precise information and awareness on the type, definition, threat each term’s in network security post is </w:t>
      </w:r>
      <w:r w:rsidR="00752A30">
        <w:rPr>
          <w:rFonts w:ascii="Times New Roman" w:hAnsi="Times New Roman" w:cs="Times New Roman"/>
          <w:sz w:val="24"/>
          <w:szCs w:val="24"/>
        </w:rPr>
        <w:t xml:space="preserve">essential </w:t>
      </w:r>
      <w:r w:rsidR="007C70E7">
        <w:rPr>
          <w:rFonts w:ascii="Times New Roman" w:hAnsi="Times New Roman" w:cs="Times New Roman"/>
          <w:sz w:val="24"/>
          <w:szCs w:val="24"/>
        </w:rPr>
        <w:t>to</w:t>
      </w:r>
      <w:r w:rsidR="00EA6956">
        <w:rPr>
          <w:rFonts w:ascii="Times New Roman" w:hAnsi="Times New Roman" w:cs="Times New Roman"/>
          <w:sz w:val="24"/>
          <w:szCs w:val="24"/>
        </w:rPr>
        <w:t xml:space="preserve"> be understood by a user in other to</w:t>
      </w:r>
      <w:r w:rsidR="00D37783">
        <w:rPr>
          <w:rFonts w:ascii="Times New Roman" w:hAnsi="Times New Roman" w:cs="Times New Roman"/>
          <w:sz w:val="24"/>
          <w:szCs w:val="24"/>
        </w:rPr>
        <w:t xml:space="preserve"> appropriately</w:t>
      </w:r>
      <w:r w:rsidR="00EA6956">
        <w:rPr>
          <w:rFonts w:ascii="Times New Roman" w:hAnsi="Times New Roman" w:cs="Times New Roman"/>
          <w:sz w:val="24"/>
          <w:szCs w:val="24"/>
        </w:rPr>
        <w:t xml:space="preserve"> avoid network threat</w:t>
      </w:r>
      <w:r w:rsidR="00752A30">
        <w:rPr>
          <w:rFonts w:ascii="Times New Roman" w:hAnsi="Times New Roman" w:cs="Times New Roman"/>
          <w:sz w:val="24"/>
          <w:szCs w:val="24"/>
        </w:rPr>
        <w:t>.</w:t>
      </w:r>
      <w:r w:rsidR="00E27490">
        <w:rPr>
          <w:rFonts w:ascii="Times New Roman" w:hAnsi="Times New Roman" w:cs="Times New Roman"/>
          <w:sz w:val="24"/>
          <w:szCs w:val="24"/>
        </w:rPr>
        <w:t xml:space="preserve"> The unavailability of all this term with contextual details in a general purpose dictionary also lead to difficulties in accessing and understanding this teams easily.</w:t>
      </w:r>
      <w:r w:rsidR="00752A30">
        <w:rPr>
          <w:rFonts w:ascii="Times New Roman" w:hAnsi="Times New Roman" w:cs="Times New Roman"/>
          <w:sz w:val="24"/>
          <w:szCs w:val="24"/>
        </w:rPr>
        <w:t xml:space="preserve"> A </w:t>
      </w:r>
      <w:r w:rsidR="00F2354E">
        <w:rPr>
          <w:rFonts w:ascii="Times New Roman" w:hAnsi="Times New Roman" w:cs="Times New Roman"/>
          <w:sz w:val="24"/>
          <w:szCs w:val="24"/>
        </w:rPr>
        <w:t>pocket (</w:t>
      </w:r>
      <w:r w:rsidR="00EA6956">
        <w:rPr>
          <w:rFonts w:ascii="Times New Roman" w:hAnsi="Times New Roman" w:cs="Times New Roman"/>
          <w:sz w:val="24"/>
          <w:szCs w:val="24"/>
        </w:rPr>
        <w:t>Android Based)</w:t>
      </w:r>
      <w:r w:rsidR="00752A30">
        <w:rPr>
          <w:rFonts w:ascii="Times New Roman" w:hAnsi="Times New Roman" w:cs="Times New Roman"/>
          <w:sz w:val="24"/>
          <w:szCs w:val="24"/>
        </w:rPr>
        <w:t xml:space="preserve"> chattbot assistance is developed and </w:t>
      </w:r>
      <w:r w:rsidR="00FB30BA">
        <w:rPr>
          <w:rFonts w:ascii="Times New Roman" w:hAnsi="Times New Roman" w:cs="Times New Roman"/>
          <w:sz w:val="24"/>
          <w:szCs w:val="24"/>
        </w:rPr>
        <w:t xml:space="preserve">train in the domain of network security terms (thus, </w:t>
      </w:r>
      <w:r w:rsidR="00FB30BA">
        <w:rPr>
          <w:rFonts w:ascii="Times New Roman" w:hAnsi="Times New Roman" w:cs="Times New Roman"/>
          <w:sz w:val="24"/>
          <w:szCs w:val="24"/>
        </w:rPr>
        <w:t>HTTPS, HTTP, TCP, protocol etc)</w:t>
      </w:r>
      <w:r w:rsidR="00FB30BA">
        <w:rPr>
          <w:rFonts w:ascii="Times New Roman" w:hAnsi="Times New Roman" w:cs="Times New Roman"/>
          <w:sz w:val="24"/>
          <w:szCs w:val="24"/>
        </w:rPr>
        <w:t xml:space="preserve">. This system can automatically answer question posed in natural language in other </w:t>
      </w:r>
      <w:r w:rsidR="00752A30">
        <w:rPr>
          <w:rFonts w:ascii="Times New Roman" w:hAnsi="Times New Roman" w:cs="Times New Roman"/>
          <w:sz w:val="24"/>
          <w:szCs w:val="24"/>
        </w:rPr>
        <w:t>to explain, reply or respond specifically for network security terms</w:t>
      </w:r>
      <w:r w:rsidR="00FB30BA">
        <w:rPr>
          <w:rFonts w:ascii="Times New Roman" w:hAnsi="Times New Roman" w:cs="Times New Roman"/>
          <w:sz w:val="24"/>
          <w:szCs w:val="24"/>
        </w:rPr>
        <w:t xml:space="preserve"> </w:t>
      </w:r>
    </w:p>
    <w:p w:rsidR="003D0778" w:rsidRDefault="003D0778" w:rsidP="003D0778">
      <w:pPr>
        <w:pStyle w:val="ListParagraph"/>
        <w:numPr>
          <w:ilvl w:val="1"/>
          <w:numId w:val="7"/>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lastRenderedPageBreak/>
        <w:t>Aim and Objectives</w:t>
      </w:r>
    </w:p>
    <w:p w:rsidR="008F5532" w:rsidRDefault="008F5532" w:rsidP="008F55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research work is to design and develop an Android Based Conversational Chattbot system for the domain of network security. To actualize this, aim the following objectives as to be attained. </w:t>
      </w:r>
    </w:p>
    <w:p w:rsidR="008F5532" w:rsidRDefault="008F5532" w:rsidP="008F553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Dataset Gathering and Collection</w:t>
      </w:r>
    </w:p>
    <w:p w:rsidR="008F5532" w:rsidRDefault="008F5532" w:rsidP="008F553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train of chatterbot using the dataset </w:t>
      </w:r>
    </w:p>
    <w:p w:rsidR="008F5532" w:rsidRDefault="008F5532" w:rsidP="008F553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the trained chatterbot</w:t>
      </w:r>
    </w:p>
    <w:p w:rsidR="008F5532" w:rsidRPr="00FB1FB5" w:rsidRDefault="008F5532" w:rsidP="008F553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evaluate the implement chatbot system</w:t>
      </w:r>
    </w:p>
    <w:p w:rsidR="00D902AF" w:rsidRDefault="003D0778" w:rsidP="00D902AF">
      <w:pPr>
        <w:pStyle w:val="ListParagraph"/>
        <w:numPr>
          <w:ilvl w:val="1"/>
          <w:numId w:val="7"/>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Scope and Limitations</w:t>
      </w:r>
    </w:p>
    <w:p w:rsidR="00CD3EA0" w:rsidRPr="00CD3EA0" w:rsidRDefault="00CD3EA0" w:rsidP="00CD3EA0">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work tends to focuses on the cyber security network security domain, other area or domain such as networking, ethical hacking, cryptography, and the like is not considered in this research work.  Moreover, some term’s is span over multiple domain such term</w:t>
      </w:r>
      <w:r w:rsidR="00386CEB">
        <w:rPr>
          <w:rFonts w:ascii="Times New Roman" w:hAnsi="Times New Roman" w:cs="Times New Roman"/>
          <w:sz w:val="24"/>
          <w:szCs w:val="24"/>
        </w:rPr>
        <w:t>’s</w:t>
      </w:r>
      <w:r>
        <w:rPr>
          <w:rFonts w:ascii="Times New Roman" w:hAnsi="Times New Roman" w:cs="Times New Roman"/>
          <w:sz w:val="24"/>
          <w:szCs w:val="24"/>
        </w:rPr>
        <w:t xml:space="preserve"> </w:t>
      </w:r>
      <w:r w:rsidR="00386CEB">
        <w:rPr>
          <w:rFonts w:ascii="Times New Roman" w:hAnsi="Times New Roman" w:cs="Times New Roman"/>
          <w:sz w:val="24"/>
          <w:szCs w:val="24"/>
        </w:rPr>
        <w:t>is</w:t>
      </w:r>
      <w:r>
        <w:rPr>
          <w:rFonts w:ascii="Times New Roman" w:hAnsi="Times New Roman" w:cs="Times New Roman"/>
          <w:sz w:val="24"/>
          <w:szCs w:val="24"/>
        </w:rPr>
        <w:t xml:space="preserve"> also considered as long as it’s used in </w:t>
      </w:r>
      <w:r w:rsidR="00386CEB">
        <w:rPr>
          <w:rFonts w:ascii="Times New Roman" w:hAnsi="Times New Roman" w:cs="Times New Roman"/>
          <w:sz w:val="24"/>
          <w:szCs w:val="24"/>
        </w:rPr>
        <w:t xml:space="preserve">network </w:t>
      </w:r>
      <w:r>
        <w:rPr>
          <w:rFonts w:ascii="Times New Roman" w:hAnsi="Times New Roman" w:cs="Times New Roman"/>
          <w:sz w:val="24"/>
          <w:szCs w:val="24"/>
        </w:rPr>
        <w:t xml:space="preserve">security domain </w:t>
      </w:r>
    </w:p>
    <w:p w:rsidR="00FD2295" w:rsidRDefault="003D0778" w:rsidP="00FD2295">
      <w:pPr>
        <w:pStyle w:val="ListParagraph"/>
        <w:numPr>
          <w:ilvl w:val="1"/>
          <w:numId w:val="7"/>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Motivation of the Sturdy</w:t>
      </w:r>
    </w:p>
    <w:p w:rsidR="00FB1FB5" w:rsidRDefault="00FD2295"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 difficulties in remembering of technical term’s related to a domain, and time</w:t>
      </w:r>
      <w:r w:rsidR="00E27490">
        <w:rPr>
          <w:rFonts w:ascii="Times New Roman" w:hAnsi="Times New Roman" w:cs="Times New Roman"/>
          <w:sz w:val="24"/>
          <w:szCs w:val="24"/>
        </w:rPr>
        <w:t xml:space="preserve"> wasted</w:t>
      </w:r>
      <w:r>
        <w:rPr>
          <w:rFonts w:ascii="Times New Roman" w:hAnsi="Times New Roman" w:cs="Times New Roman"/>
          <w:sz w:val="24"/>
          <w:szCs w:val="24"/>
        </w:rPr>
        <w:t xml:space="preserve"> for sourcing for precise information</w:t>
      </w:r>
      <w:r w:rsidR="009A5344">
        <w:rPr>
          <w:rFonts w:ascii="Times New Roman" w:hAnsi="Times New Roman" w:cs="Times New Roman"/>
          <w:sz w:val="24"/>
          <w:szCs w:val="24"/>
        </w:rPr>
        <w:t xml:space="preserve"> remotely such as the internet. Many chartterbot has been developed, but designing conversational agent to enlightening user on all cyber security network security </w:t>
      </w:r>
      <w:r w:rsidR="00FB1FB5">
        <w:rPr>
          <w:rFonts w:ascii="Times New Roman" w:hAnsi="Times New Roman" w:cs="Times New Roman"/>
          <w:sz w:val="24"/>
          <w:szCs w:val="24"/>
        </w:rPr>
        <w:t>terms</w:t>
      </w:r>
      <w:r w:rsidR="009A5344">
        <w:rPr>
          <w:rFonts w:ascii="Times New Roman" w:hAnsi="Times New Roman" w:cs="Times New Roman"/>
          <w:sz w:val="24"/>
          <w:szCs w:val="24"/>
        </w:rPr>
        <w:t xml:space="preserve"> as not</w:t>
      </w:r>
      <w:r w:rsidR="00276FF4">
        <w:rPr>
          <w:rFonts w:ascii="Times New Roman" w:hAnsi="Times New Roman" w:cs="Times New Roman"/>
          <w:sz w:val="24"/>
          <w:szCs w:val="24"/>
        </w:rPr>
        <w:t xml:space="preserve"> be</w:t>
      </w:r>
      <w:r w:rsidR="009A5344">
        <w:rPr>
          <w:rFonts w:ascii="Times New Roman" w:hAnsi="Times New Roman" w:cs="Times New Roman"/>
          <w:sz w:val="24"/>
          <w:szCs w:val="24"/>
        </w:rPr>
        <w:t xml:space="preserve"> touch. This brought about the </w:t>
      </w:r>
      <w:r w:rsidR="00421140">
        <w:rPr>
          <w:rFonts w:ascii="Times New Roman" w:hAnsi="Times New Roman" w:cs="Times New Roman"/>
          <w:sz w:val="24"/>
          <w:szCs w:val="24"/>
        </w:rPr>
        <w:t>concept of designing a chatterbot to reply or respond to user conversation as input in a textual format</w:t>
      </w:r>
      <w:r w:rsidR="00FB1FB5">
        <w:rPr>
          <w:rFonts w:ascii="Times New Roman" w:hAnsi="Times New Roman" w:cs="Times New Roman"/>
          <w:sz w:val="24"/>
          <w:szCs w:val="24"/>
        </w:rPr>
        <w:t xml:space="preserve">. However, not every user as access to the internet but with the availability of an agent on our mobile devices capable of responding to network security question </w:t>
      </w:r>
      <w:r w:rsidR="00191D5B">
        <w:rPr>
          <w:rFonts w:ascii="Times New Roman" w:hAnsi="Times New Roman" w:cs="Times New Roman"/>
          <w:sz w:val="24"/>
          <w:szCs w:val="24"/>
        </w:rPr>
        <w:t xml:space="preserve">OTG (on-the-go) </w:t>
      </w:r>
      <w:r w:rsidR="00FB1FB5">
        <w:rPr>
          <w:rFonts w:ascii="Times New Roman" w:hAnsi="Times New Roman" w:cs="Times New Roman"/>
          <w:sz w:val="24"/>
          <w:szCs w:val="24"/>
        </w:rPr>
        <w:t xml:space="preserve">will be a great achievement, and not just that user will </w:t>
      </w:r>
      <w:r w:rsidR="00FB1FB5">
        <w:rPr>
          <w:rFonts w:ascii="Times New Roman" w:hAnsi="Times New Roman" w:cs="Times New Roman"/>
          <w:sz w:val="24"/>
          <w:szCs w:val="24"/>
        </w:rPr>
        <w:lastRenderedPageBreak/>
        <w:t xml:space="preserve">have the perception of be responded to by </w:t>
      </w:r>
      <w:r w:rsidR="0017514F">
        <w:rPr>
          <w:rFonts w:ascii="Times New Roman" w:hAnsi="Times New Roman" w:cs="Times New Roman"/>
          <w:sz w:val="24"/>
          <w:szCs w:val="24"/>
        </w:rPr>
        <w:t>some network security expert at the other end.</w:t>
      </w:r>
      <w:r w:rsidR="00191D5B">
        <w:rPr>
          <w:rFonts w:ascii="Times New Roman" w:hAnsi="Times New Roman" w:cs="Times New Roman"/>
          <w:sz w:val="24"/>
          <w:szCs w:val="24"/>
        </w:rPr>
        <w:t xml:space="preserve"> Not knowing they are being attendant to by an AI agent.</w:t>
      </w:r>
    </w:p>
    <w:p w:rsidR="0010498A" w:rsidRDefault="0010498A" w:rsidP="0010498A">
      <w:pPr>
        <w:pStyle w:val="ListParagraph"/>
        <w:numPr>
          <w:ilvl w:val="1"/>
          <w:numId w:val="7"/>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Operation Terms Definitions</w:t>
      </w:r>
    </w:p>
    <w:p w:rsidR="0010498A" w:rsidRDefault="0010498A"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AI – Artificial Intelligent</w:t>
      </w:r>
    </w:p>
    <w:p w:rsidR="0010498A" w:rsidRDefault="0010498A"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OTG – On The Go</w:t>
      </w:r>
    </w:p>
    <w:p w:rsidR="0010498A" w:rsidRDefault="0010498A"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HTTP – Hypertext Transfer Protocol </w:t>
      </w:r>
    </w:p>
    <w:p w:rsidR="0010498A" w:rsidRDefault="0010498A"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HTTPs – Hypertext Transfer Protocol Text</w:t>
      </w:r>
    </w:p>
    <w:p w:rsidR="00CE2F7F" w:rsidRDefault="00CE2F7F" w:rsidP="00421140">
      <w:pPr>
        <w:spacing w:line="480" w:lineRule="auto"/>
        <w:jc w:val="both"/>
        <w:rPr>
          <w:rFonts w:ascii="Times New Roman" w:hAnsi="Times New Roman" w:cs="Times New Roman"/>
          <w:sz w:val="24"/>
          <w:szCs w:val="24"/>
        </w:rPr>
      </w:pPr>
      <w:r>
        <w:rPr>
          <w:rFonts w:ascii="Times New Roman" w:hAnsi="Times New Roman" w:cs="Times New Roman"/>
          <w:sz w:val="24"/>
          <w:szCs w:val="24"/>
        </w:rPr>
        <w:t>TCP – Transfer Control Protocol</w:t>
      </w:r>
    </w:p>
    <w:p w:rsidR="00A4794A" w:rsidRPr="00FB1FB5" w:rsidRDefault="00FB1FB5" w:rsidP="00FB1FB5">
      <w:pPr>
        <w:rPr>
          <w:rFonts w:ascii="Times New Roman" w:hAnsi="Times New Roman" w:cs="Times New Roman"/>
          <w:sz w:val="24"/>
          <w:szCs w:val="24"/>
        </w:rPr>
      </w:pPr>
      <w:r>
        <w:rPr>
          <w:rFonts w:ascii="Times New Roman" w:hAnsi="Times New Roman" w:cs="Times New Roman"/>
          <w:sz w:val="24"/>
          <w:szCs w:val="24"/>
        </w:rPr>
        <w:br w:type="page"/>
      </w:r>
    </w:p>
    <w:p w:rsidR="00842B5D" w:rsidRPr="00842B5D" w:rsidRDefault="00A4794A" w:rsidP="00842B5D">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842B5D" w:rsidRPr="00842B5D">
        <w:rPr>
          <w:rFonts w:ascii="Calibri" w:hAnsi="Calibri" w:cs="Calibri"/>
          <w:noProof/>
          <w:szCs w:val="24"/>
        </w:rPr>
        <w:t xml:space="preserve">Agrawal, A. K., Gans, J., &amp; Editors, A. G. (2019). </w:t>
      </w:r>
      <w:r w:rsidR="00842B5D" w:rsidRPr="00842B5D">
        <w:rPr>
          <w:rFonts w:ascii="Calibri" w:hAnsi="Calibri" w:cs="Calibri"/>
          <w:i/>
          <w:iCs/>
          <w:noProof/>
          <w:szCs w:val="24"/>
        </w:rPr>
        <w:t>Artifi cial Intelligence , Automation , and Work</w:t>
      </w:r>
      <w:r w:rsidR="00842B5D" w:rsidRPr="00842B5D">
        <w:rPr>
          <w:rFonts w:ascii="Calibri" w:hAnsi="Calibri" w:cs="Calibri"/>
          <w:noProof/>
          <w:szCs w:val="24"/>
        </w:rPr>
        <w:t xml:space="preserve"> (Issue May).</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Chowdhary, K. R. (2012). </w:t>
      </w:r>
      <w:r w:rsidRPr="00842B5D">
        <w:rPr>
          <w:rFonts w:ascii="Calibri" w:hAnsi="Calibri" w:cs="Calibri"/>
          <w:i/>
          <w:iCs/>
          <w:noProof/>
          <w:szCs w:val="24"/>
        </w:rPr>
        <w:t>Natural Language Processing</w:t>
      </w:r>
      <w:r w:rsidRPr="00842B5D">
        <w:rPr>
          <w:rFonts w:ascii="Calibri" w:hAnsi="Calibri" w:cs="Calibri"/>
          <w:noProof/>
          <w:szCs w:val="24"/>
        </w:rPr>
        <w:t>. 1–15.</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Haenlein, M., &amp; Kaplan, A. (2019). </w:t>
      </w:r>
      <w:r w:rsidRPr="00842B5D">
        <w:rPr>
          <w:rFonts w:ascii="Calibri" w:hAnsi="Calibri" w:cs="Calibri"/>
          <w:i/>
          <w:iCs/>
          <w:noProof/>
          <w:szCs w:val="24"/>
        </w:rPr>
        <w:t>A Brief History of Artificial Intelligence: On the Past, Present, and Future of Artificial Intelligence</w:t>
      </w:r>
      <w:r w:rsidRPr="00842B5D">
        <w:rPr>
          <w:rFonts w:ascii="Calibri" w:hAnsi="Calibri" w:cs="Calibri"/>
          <w:noProof/>
          <w:szCs w:val="24"/>
        </w:rPr>
        <w:t xml:space="preserve">. </w:t>
      </w:r>
      <w:r w:rsidRPr="00842B5D">
        <w:rPr>
          <w:rFonts w:ascii="Calibri" w:hAnsi="Calibri" w:cs="Calibri"/>
          <w:i/>
          <w:iCs/>
          <w:noProof/>
          <w:szCs w:val="24"/>
        </w:rPr>
        <w:t>June 2021</w:t>
      </w:r>
      <w:r w:rsidRPr="00842B5D">
        <w:rPr>
          <w:rFonts w:ascii="Calibri" w:hAnsi="Calibri" w:cs="Calibri"/>
          <w:noProof/>
          <w:szCs w:val="24"/>
        </w:rPr>
        <w:t>. https://doi.org/10.1177/0008125619864925</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Language, H., Understanding, N. L., &amp; Generation, N. L. (2021). </w:t>
      </w:r>
      <w:r w:rsidRPr="00842B5D">
        <w:rPr>
          <w:rFonts w:ascii="Calibri" w:hAnsi="Calibri" w:cs="Calibri"/>
          <w:i/>
          <w:iCs/>
          <w:noProof/>
          <w:szCs w:val="24"/>
        </w:rPr>
        <w:t>Why NLP is so important ? Components of NLP Phases of NLP</w:t>
      </w:r>
      <w:r w:rsidRPr="00842B5D">
        <w:rPr>
          <w:rFonts w:ascii="Calibri" w:hAnsi="Calibri" w:cs="Calibri"/>
          <w:noProof/>
          <w:szCs w:val="24"/>
        </w:rPr>
        <w:t>. 1–8.</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Lyons, K. (2017). </w:t>
      </w:r>
      <w:r w:rsidRPr="00842B5D">
        <w:rPr>
          <w:rFonts w:ascii="Calibri" w:hAnsi="Calibri" w:cs="Calibri"/>
          <w:i/>
          <w:iCs/>
          <w:noProof/>
          <w:szCs w:val="24"/>
        </w:rPr>
        <w:t>Intelligent Chatbot</w:t>
      </w:r>
      <w:r w:rsidRPr="00842B5D">
        <w:rPr>
          <w:rFonts w:ascii="Calibri" w:hAnsi="Calibri" w:cs="Calibri"/>
          <w:noProof/>
          <w:szCs w:val="24"/>
        </w:rPr>
        <w:t>.</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Pramod, K., Hegde, A., Sandhya, S., &amp; Shobha, G. (1966). </w:t>
      </w:r>
      <w:r w:rsidRPr="00842B5D">
        <w:rPr>
          <w:rFonts w:ascii="Calibri" w:hAnsi="Calibri" w:cs="Calibri"/>
          <w:i/>
          <w:iCs/>
          <w:noProof/>
          <w:szCs w:val="24"/>
        </w:rPr>
        <w:t>Implementation of chatbot using aws and gupshup api</w:t>
      </w:r>
      <w:r w:rsidRPr="00842B5D">
        <w:rPr>
          <w:rFonts w:ascii="Calibri" w:hAnsi="Calibri" w:cs="Calibri"/>
          <w:noProof/>
          <w:szCs w:val="24"/>
        </w:rPr>
        <w:t xml:space="preserve">. </w:t>
      </w:r>
      <w:r w:rsidRPr="00842B5D">
        <w:rPr>
          <w:rFonts w:ascii="Calibri" w:hAnsi="Calibri" w:cs="Calibri"/>
          <w:i/>
          <w:iCs/>
          <w:noProof/>
          <w:szCs w:val="24"/>
        </w:rPr>
        <w:t>4</w:t>
      </w:r>
      <w:r w:rsidRPr="00842B5D">
        <w:rPr>
          <w:rFonts w:ascii="Calibri" w:hAnsi="Calibri" w:cs="Calibri"/>
          <w:noProof/>
          <w:szCs w:val="24"/>
        </w:rPr>
        <w:t>(2), 15–27.</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Ye, W. (n.d.). </w:t>
      </w:r>
      <w:r w:rsidRPr="00842B5D">
        <w:rPr>
          <w:rFonts w:ascii="Calibri" w:hAnsi="Calibri" w:cs="Calibri"/>
          <w:i/>
          <w:iCs/>
          <w:noProof/>
          <w:szCs w:val="24"/>
        </w:rPr>
        <w:t>Chatbot Security and Privacy in the Age of Personal Assistants</w:t>
      </w:r>
      <w:r w:rsidRPr="00842B5D">
        <w:rPr>
          <w:rFonts w:ascii="Calibri" w:hAnsi="Calibri" w:cs="Calibri"/>
          <w:noProof/>
          <w:szCs w:val="24"/>
        </w:rPr>
        <w:t>.</w:t>
      </w:r>
    </w:p>
    <w:p w:rsidR="00842B5D" w:rsidRPr="00842B5D" w:rsidRDefault="00842B5D" w:rsidP="00842B5D">
      <w:pPr>
        <w:widowControl w:val="0"/>
        <w:autoSpaceDE w:val="0"/>
        <w:autoSpaceDN w:val="0"/>
        <w:adjustRightInd w:val="0"/>
        <w:spacing w:line="240" w:lineRule="auto"/>
        <w:ind w:left="480" w:hanging="480"/>
        <w:rPr>
          <w:rFonts w:ascii="Calibri" w:hAnsi="Calibri" w:cs="Calibri"/>
          <w:noProof/>
        </w:rPr>
      </w:pPr>
      <w:r w:rsidRPr="00842B5D">
        <w:rPr>
          <w:rFonts w:ascii="Calibri" w:hAnsi="Calibri" w:cs="Calibri"/>
          <w:noProof/>
          <w:szCs w:val="24"/>
        </w:rPr>
        <w:t xml:space="preserve">Zurich, B. S., Franco, M., &amp; Date, E. S. (2021). </w:t>
      </w:r>
      <w:r w:rsidRPr="00842B5D">
        <w:rPr>
          <w:rFonts w:ascii="Calibri" w:hAnsi="Calibri" w:cs="Calibri"/>
          <w:i/>
          <w:iCs/>
          <w:noProof/>
          <w:szCs w:val="24"/>
        </w:rPr>
        <w:t>Development and Refinement of a Chatbot for Cybersecurity Support</w:t>
      </w:r>
      <w:r w:rsidRPr="00842B5D">
        <w:rPr>
          <w:rFonts w:ascii="Calibri" w:hAnsi="Calibri" w:cs="Calibri"/>
          <w:noProof/>
          <w:szCs w:val="24"/>
        </w:rPr>
        <w:t>.</w:t>
      </w:r>
    </w:p>
    <w:p w:rsidR="004E477C" w:rsidRDefault="00A4794A">
      <w:r>
        <w:fldChar w:fldCharType="end"/>
      </w:r>
    </w:p>
    <w:sectPr w:rsidR="004E477C" w:rsidSect="0010498A">
      <w:pgSz w:w="12240" w:h="15840"/>
      <w:pgMar w:top="1440" w:right="1440" w:bottom="19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6E7A"/>
    <w:multiLevelType w:val="multilevel"/>
    <w:tmpl w:val="14183A6C"/>
    <w:lvl w:ilvl="0">
      <w:start w:val="1"/>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1CF238E5"/>
    <w:multiLevelType w:val="hybridMultilevel"/>
    <w:tmpl w:val="AB682FEC"/>
    <w:lvl w:ilvl="0" w:tplc="DBC4A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D22CF"/>
    <w:multiLevelType w:val="hybridMultilevel"/>
    <w:tmpl w:val="0ED20A3A"/>
    <w:lvl w:ilvl="0" w:tplc="81202C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32C02"/>
    <w:multiLevelType w:val="multilevel"/>
    <w:tmpl w:val="BE4269F0"/>
    <w:lvl w:ilvl="0">
      <w:start w:val="1"/>
      <w:numFmt w:val="none"/>
      <w:lvlText w:val="1.0"/>
      <w:lvlJc w:val="left"/>
      <w:pPr>
        <w:ind w:left="375" w:hanging="375"/>
      </w:pPr>
      <w:rPr>
        <w:rFonts w:hint="default"/>
      </w:rPr>
    </w:lvl>
    <w:lvl w:ilvl="1">
      <w:start w:val="1"/>
      <w:numFmt w:val="decimal"/>
      <w:lvlText w:val="%11.1"/>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45901B0"/>
    <w:multiLevelType w:val="multilevel"/>
    <w:tmpl w:val="DF3CC03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8FD7E80"/>
    <w:multiLevelType w:val="multilevel"/>
    <w:tmpl w:val="7A1273B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35420F7"/>
    <w:multiLevelType w:val="multilevel"/>
    <w:tmpl w:val="BE4269F0"/>
    <w:lvl w:ilvl="0">
      <w:start w:val="1"/>
      <w:numFmt w:val="none"/>
      <w:lvlText w:val="1.0"/>
      <w:lvlJc w:val="left"/>
      <w:pPr>
        <w:ind w:left="375" w:hanging="375"/>
      </w:pPr>
      <w:rPr>
        <w:rFonts w:hint="default"/>
      </w:rPr>
    </w:lvl>
    <w:lvl w:ilvl="1">
      <w:start w:val="1"/>
      <w:numFmt w:val="decimal"/>
      <w:lvlText w:val="%11.1"/>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3D86DBC"/>
    <w:multiLevelType w:val="hybridMultilevel"/>
    <w:tmpl w:val="0B425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3"/>
  </w:num>
  <w:num w:numId="6">
    <w:abstractNumId w:val="6"/>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saater">
    <w15:presenceInfo w15:providerId="None" w15:userId="orsa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AB"/>
    <w:rsid w:val="000059D2"/>
    <w:rsid w:val="000B0023"/>
    <w:rsid w:val="0010498A"/>
    <w:rsid w:val="0017514F"/>
    <w:rsid w:val="00191D5B"/>
    <w:rsid w:val="001B699C"/>
    <w:rsid w:val="0022209B"/>
    <w:rsid w:val="00276FF4"/>
    <w:rsid w:val="00386CEB"/>
    <w:rsid w:val="00392326"/>
    <w:rsid w:val="003B2DA0"/>
    <w:rsid w:val="003D0778"/>
    <w:rsid w:val="003E4F49"/>
    <w:rsid w:val="00421140"/>
    <w:rsid w:val="00425490"/>
    <w:rsid w:val="00431711"/>
    <w:rsid w:val="00440CA1"/>
    <w:rsid w:val="004E477C"/>
    <w:rsid w:val="00507E99"/>
    <w:rsid w:val="005C5BAB"/>
    <w:rsid w:val="0067528C"/>
    <w:rsid w:val="006C6282"/>
    <w:rsid w:val="00752A30"/>
    <w:rsid w:val="007654AB"/>
    <w:rsid w:val="0077029F"/>
    <w:rsid w:val="007C70E7"/>
    <w:rsid w:val="00842B5D"/>
    <w:rsid w:val="008F5532"/>
    <w:rsid w:val="008F751C"/>
    <w:rsid w:val="00971786"/>
    <w:rsid w:val="00981B2B"/>
    <w:rsid w:val="009A1AF2"/>
    <w:rsid w:val="009A5344"/>
    <w:rsid w:val="009A5BB2"/>
    <w:rsid w:val="009E47DD"/>
    <w:rsid w:val="00A4794A"/>
    <w:rsid w:val="00A80861"/>
    <w:rsid w:val="00AF2605"/>
    <w:rsid w:val="00B16005"/>
    <w:rsid w:val="00B34A52"/>
    <w:rsid w:val="00BD3A4C"/>
    <w:rsid w:val="00CB47A7"/>
    <w:rsid w:val="00CD3EA0"/>
    <w:rsid w:val="00CE2F7F"/>
    <w:rsid w:val="00D21CE6"/>
    <w:rsid w:val="00D37783"/>
    <w:rsid w:val="00D72872"/>
    <w:rsid w:val="00D902AF"/>
    <w:rsid w:val="00DC452A"/>
    <w:rsid w:val="00DC6D9E"/>
    <w:rsid w:val="00DD5908"/>
    <w:rsid w:val="00E12E06"/>
    <w:rsid w:val="00E27490"/>
    <w:rsid w:val="00E316AA"/>
    <w:rsid w:val="00E34C73"/>
    <w:rsid w:val="00E635B9"/>
    <w:rsid w:val="00E739D6"/>
    <w:rsid w:val="00E84ADB"/>
    <w:rsid w:val="00EA6956"/>
    <w:rsid w:val="00ED7C1E"/>
    <w:rsid w:val="00EE7E8D"/>
    <w:rsid w:val="00F2354E"/>
    <w:rsid w:val="00FB1FB5"/>
    <w:rsid w:val="00FB30BA"/>
    <w:rsid w:val="00FD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938"/>
  <w15:chartTrackingRefBased/>
  <w15:docId w15:val="{F18F9069-3202-4F7B-8A1F-E83F9C1A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90"/>
    <w:pPr>
      <w:ind w:left="720"/>
      <w:contextualSpacing/>
    </w:pPr>
  </w:style>
  <w:style w:type="paragraph" w:styleId="BalloonText">
    <w:name w:val="Balloon Text"/>
    <w:basedOn w:val="Normal"/>
    <w:link w:val="BalloonTextChar"/>
    <w:uiPriority w:val="99"/>
    <w:semiHidden/>
    <w:unhideWhenUsed/>
    <w:rsid w:val="00CB4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FD2D-ED76-4742-933A-0E076516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orsaater</dc:creator>
  <cp:keywords/>
  <dc:description/>
  <cp:lastModifiedBy>orsaater</cp:lastModifiedBy>
  <cp:revision>51</cp:revision>
  <dcterms:created xsi:type="dcterms:W3CDTF">2022-01-28T15:50:00Z</dcterms:created>
  <dcterms:modified xsi:type="dcterms:W3CDTF">2022-02-02T15:40:00Z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http://www.zotero.org/styles/apa</vt:lpwstr>
  </property>
</Properties>
</file>